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EEB7CD" w:rsidR="00CC48B1" w:rsidRDefault="009426A3">
      <w:pPr>
        <w:pStyle w:val="Title"/>
        <w:jc w:val="center"/>
        <w:rPr>
          <w:rFonts w:ascii="Arial" w:eastAsia="Arial" w:hAnsi="Arial" w:cs="Arial"/>
        </w:rPr>
      </w:pPr>
      <w:bookmarkStart w:id="0" w:name="_heading=h.gjdgxs" w:colFirst="0" w:colLast="0"/>
      <w:bookmarkEnd w:id="0"/>
      <w:r>
        <w:rPr>
          <w:rFonts w:ascii="Arial" w:eastAsia="Arial" w:hAnsi="Arial" w:cs="Arial"/>
          <w:sz w:val="32"/>
          <w:szCs w:val="32"/>
        </w:rPr>
        <w:t>Preface to MPM4CPS 2020: 2</w:t>
      </w:r>
      <w:r w:rsidRPr="00EF2E35">
        <w:rPr>
          <w:rFonts w:ascii="Arial" w:eastAsia="Arial" w:hAnsi="Arial" w:cs="Arial"/>
          <w:sz w:val="32"/>
          <w:szCs w:val="32"/>
          <w:vertAlign w:val="superscript"/>
        </w:rPr>
        <w:t>nd</w:t>
      </w:r>
      <w:r>
        <w:rPr>
          <w:rFonts w:ascii="Arial" w:eastAsia="Arial" w:hAnsi="Arial" w:cs="Arial"/>
          <w:sz w:val="32"/>
          <w:szCs w:val="32"/>
        </w:rPr>
        <w:t xml:space="preserve"> International Workshop on Multi-Paradigm Modeling for Cyber-Physical Systems</w:t>
      </w:r>
    </w:p>
    <w:p w14:paraId="7C23BCA8" w14:textId="77777777" w:rsidR="00546EFE" w:rsidRDefault="00546EFE" w:rsidP="00546EFE">
      <w:pPr>
        <w:jc w:val="both"/>
        <w:rPr>
          <w:rFonts w:ascii="Arial" w:hAnsi="Arial" w:cs="Arial"/>
        </w:rPr>
      </w:pPr>
      <w:bookmarkStart w:id="1" w:name="_heading=h.nszy8hk8n2yn" w:colFirst="0" w:colLast="0"/>
      <w:bookmarkStart w:id="2" w:name="_heading=h.i2ze0kp3mx8r" w:colFirst="0" w:colLast="0"/>
      <w:bookmarkStart w:id="3" w:name="_heading=h.oocbzav4hsy4" w:colFirst="0" w:colLast="0"/>
      <w:bookmarkStart w:id="4" w:name="_heading=h.fyv867ewl94d" w:colFirst="0" w:colLast="0"/>
      <w:bookmarkStart w:id="5" w:name="_heading=h.gm6y4md5134v" w:colFirst="0" w:colLast="0"/>
      <w:bookmarkEnd w:id="1"/>
      <w:bookmarkEnd w:id="2"/>
      <w:bookmarkEnd w:id="3"/>
      <w:bookmarkEnd w:id="4"/>
      <w:bookmarkEnd w:id="5"/>
    </w:p>
    <w:p w14:paraId="3D18AB9A" w14:textId="77777777" w:rsidR="00546EFE" w:rsidRDefault="00546EFE" w:rsidP="00546EFE">
      <w:pPr>
        <w:jc w:val="both"/>
        <w:rPr>
          <w:rFonts w:ascii="Arial" w:hAnsi="Arial" w:cs="Arial"/>
        </w:rPr>
      </w:pPr>
    </w:p>
    <w:p w14:paraId="345823E5" w14:textId="65F23587" w:rsidR="00546EFE" w:rsidRDefault="009426A3" w:rsidP="00546EFE">
      <w:pPr>
        <w:jc w:val="both"/>
        <w:rPr>
          <w:rFonts w:ascii="Arial" w:hAnsi="Arial" w:cs="Arial"/>
        </w:rPr>
      </w:pPr>
      <w:r w:rsidRPr="00546EFE">
        <w:rPr>
          <w:rFonts w:ascii="Arial" w:hAnsi="Arial" w:cs="Arial"/>
        </w:rPr>
        <w:t>Tackling the complexity involved in developing truly complex, designed systems is a topic of intense research and development. System</w:t>
      </w:r>
      <w:r w:rsidR="00822637">
        <w:rPr>
          <w:rFonts w:ascii="Arial" w:hAnsi="Arial" w:cs="Arial"/>
        </w:rPr>
        <w:t>s</w:t>
      </w:r>
      <w:r w:rsidRPr="00546EFE">
        <w:rPr>
          <w:rFonts w:ascii="Arial" w:hAnsi="Arial" w:cs="Arial"/>
        </w:rPr>
        <w:t xml:space="preserve"> complexity has drastically increased once software components were introduced in the form of embedded systems, controlling physical parts of the system, and has grown</w:t>
      </w:r>
      <w:del w:id="6" w:author="Moussa Amrani" w:date="2020-09-08T14:08:00Z">
        <w:r w:rsidR="00822637" w:rsidDel="00833C30">
          <w:rPr>
            <w:rFonts w:ascii="Arial" w:hAnsi="Arial" w:cs="Arial"/>
          </w:rPr>
          <w:delText>ed</w:delText>
        </w:r>
      </w:del>
      <w:r w:rsidRPr="00546EFE">
        <w:rPr>
          <w:rFonts w:ascii="Arial" w:hAnsi="Arial" w:cs="Arial"/>
        </w:rPr>
        <w:t xml:space="preserve"> in</w:t>
      </w:r>
      <w:r w:rsidR="00822637">
        <w:rPr>
          <w:rFonts w:ascii="Arial" w:hAnsi="Arial" w:cs="Arial"/>
        </w:rPr>
        <w:t>to</w:t>
      </w:r>
      <w:r w:rsidRPr="00546EFE">
        <w:rPr>
          <w:rFonts w:ascii="Arial" w:hAnsi="Arial" w:cs="Arial"/>
        </w:rPr>
        <w:t xml:space="preserve"> Cyber-Physical Systems (CPS), where the networking aspect of the systems and their environment are of specific interest. The complexity faced when engineering CPS</w:t>
      </w:r>
      <w:r w:rsidR="00822637">
        <w:rPr>
          <w:rFonts w:ascii="Arial" w:hAnsi="Arial" w:cs="Arial"/>
        </w:rPr>
        <w:t>s</w:t>
      </w:r>
      <w:r w:rsidRPr="00546EFE">
        <w:rPr>
          <w:rFonts w:ascii="Arial" w:hAnsi="Arial" w:cs="Arial"/>
        </w:rPr>
        <w:t xml:space="preserve"> is mostly due to the plethora of cross-disciplinary design alternatives and inter-domain interactions. To date, no unifying theory nor system design methods, techniques, or tools to design, analyze, and ultimately deploy CPS</w:t>
      </w:r>
      <w:r w:rsidR="00822637">
        <w:rPr>
          <w:rFonts w:ascii="Arial" w:hAnsi="Arial" w:cs="Arial"/>
        </w:rPr>
        <w:t>s</w:t>
      </w:r>
      <w:r w:rsidRPr="00546EFE">
        <w:rPr>
          <w:rFonts w:ascii="Arial" w:hAnsi="Arial" w:cs="Arial"/>
        </w:rPr>
        <w:t xml:space="preserve"> exist. Individual (physical systems, software, </w:t>
      </w:r>
      <w:r w:rsidR="00546EFE" w:rsidRPr="00546EFE">
        <w:rPr>
          <w:rFonts w:ascii="Arial" w:hAnsi="Arial" w:cs="Arial"/>
        </w:rPr>
        <w:t xml:space="preserve">and </w:t>
      </w:r>
      <w:r w:rsidRPr="00546EFE">
        <w:rPr>
          <w:rFonts w:ascii="Arial" w:hAnsi="Arial" w:cs="Arial"/>
        </w:rPr>
        <w:t xml:space="preserve">network) engineering disciplines offer only partial solutions and </w:t>
      </w:r>
      <w:r w:rsidR="00546EFE" w:rsidRPr="00546EFE">
        <w:rPr>
          <w:rFonts w:ascii="Arial" w:hAnsi="Arial" w:cs="Arial"/>
        </w:rPr>
        <w:t>do not match</w:t>
      </w:r>
      <w:r w:rsidRPr="00546EFE">
        <w:rPr>
          <w:rFonts w:ascii="Arial" w:hAnsi="Arial" w:cs="Arial"/>
        </w:rPr>
        <w:t xml:space="preserve"> for the complexity observed in CPS. </w:t>
      </w:r>
    </w:p>
    <w:p w14:paraId="2FFE93D5" w14:textId="77551DDD" w:rsidR="009426A3" w:rsidRPr="009426A3" w:rsidRDefault="009426A3" w:rsidP="00546EFE">
      <w:pPr>
        <w:jc w:val="both"/>
        <w:rPr>
          <w:rFonts w:ascii="Arial" w:eastAsia="Arial" w:hAnsi="Arial" w:cs="Arial"/>
          <w:b/>
        </w:rPr>
      </w:pPr>
      <w:r w:rsidRPr="009426A3">
        <w:rPr>
          <w:rFonts w:ascii="Arial" w:eastAsia="Arial" w:hAnsi="Arial" w:cs="Arial"/>
        </w:rPr>
        <w:t xml:space="preserve">Multi-Paradigm Modeling (MPM) offers a foundational framework for gluing the </w:t>
      </w:r>
      <w:del w:id="7" w:author="Moussa Amrani" w:date="2020-09-08T14:09:00Z">
        <w:r w:rsidRPr="009426A3" w:rsidDel="00833C30">
          <w:rPr>
            <w:rFonts w:ascii="Arial" w:eastAsia="Arial" w:hAnsi="Arial" w:cs="Arial"/>
          </w:rPr>
          <w:delText xml:space="preserve">several </w:delText>
        </w:r>
      </w:del>
      <w:ins w:id="8" w:author="Moussa Amrani" w:date="2020-09-08T14:09:00Z">
        <w:r w:rsidR="00833C30">
          <w:rPr>
            <w:rFonts w:ascii="Arial" w:eastAsia="Arial" w:hAnsi="Arial" w:cs="Arial"/>
          </w:rPr>
          <w:t>various required</w:t>
        </w:r>
        <w:r w:rsidR="00833C30" w:rsidRPr="009426A3">
          <w:rPr>
            <w:rFonts w:ascii="Arial" w:eastAsia="Arial" w:hAnsi="Arial" w:cs="Arial"/>
          </w:rPr>
          <w:t xml:space="preserve"> </w:t>
        </w:r>
      </w:ins>
      <w:r w:rsidRPr="009426A3">
        <w:rPr>
          <w:rFonts w:ascii="Arial" w:eastAsia="Arial" w:hAnsi="Arial" w:cs="Arial"/>
        </w:rPr>
        <w:t>disciplines together in a consistent way. The inherent complexity of CPS</w:t>
      </w:r>
      <w:r w:rsidR="00822637">
        <w:rPr>
          <w:rFonts w:ascii="Arial" w:eastAsia="Arial" w:hAnsi="Arial" w:cs="Arial"/>
        </w:rPr>
        <w:t>s</w:t>
      </w:r>
      <w:r w:rsidRPr="009426A3">
        <w:rPr>
          <w:rFonts w:ascii="Arial" w:eastAsia="Arial" w:hAnsi="Arial" w:cs="Arial"/>
        </w:rPr>
        <w:t xml:space="preserve"> is broken down by specifying each aspect of the system at the most appropriate level of abstraction, </w:t>
      </w:r>
      <w:r w:rsidR="00822637">
        <w:rPr>
          <w:rFonts w:ascii="Arial" w:eastAsia="Arial" w:hAnsi="Arial" w:cs="Arial"/>
        </w:rPr>
        <w:t>which</w:t>
      </w:r>
      <w:r w:rsidR="00822637" w:rsidRPr="009426A3">
        <w:rPr>
          <w:rFonts w:ascii="Arial" w:eastAsia="Arial" w:hAnsi="Arial" w:cs="Arial"/>
        </w:rPr>
        <w:t xml:space="preserve"> </w:t>
      </w:r>
      <w:r w:rsidRPr="009426A3">
        <w:rPr>
          <w:rFonts w:ascii="Arial" w:eastAsia="Arial" w:hAnsi="Arial" w:cs="Arial"/>
        </w:rPr>
        <w:t xml:space="preserve">allows for the modelling of different views on the system, each expressed in appropriate modeling formalisms. MPM offers processes and tools that can combine, couple, and integrate each of the views that compose a system. MPM encompasses many research topics - from language engineering (for DSLs, including their (visual) syntax and semantics), to processes to support multi-view and multi-abstraction modeling, simulation for </w:t>
      </w:r>
      <w:r w:rsidRPr="00546EFE">
        <w:rPr>
          <w:rFonts w:ascii="Arial" w:eastAsia="Arial" w:hAnsi="Arial" w:cs="Arial"/>
        </w:rPr>
        <w:t>s</w:t>
      </w:r>
      <w:r w:rsidR="00546EFE" w:rsidRPr="00546EFE">
        <w:rPr>
          <w:rFonts w:ascii="Arial" w:eastAsia="Arial" w:hAnsi="Arial" w:cs="Arial"/>
        </w:rPr>
        <w:t>ystem analysis, and deployment.</w:t>
      </w:r>
      <w:r w:rsidR="00546EFE">
        <w:rPr>
          <w:rFonts w:ascii="Arial" w:eastAsia="Arial" w:hAnsi="Arial" w:cs="Arial"/>
          <w:b/>
        </w:rPr>
        <w:t xml:space="preserve"> </w:t>
      </w:r>
      <w:r w:rsidRPr="009426A3">
        <w:rPr>
          <w:rFonts w:ascii="Arial" w:eastAsia="Arial" w:hAnsi="Arial" w:cs="Arial"/>
        </w:rPr>
        <w:t>The added complexity that CPS</w:t>
      </w:r>
      <w:r w:rsidR="00822637">
        <w:rPr>
          <w:rFonts w:ascii="Arial" w:eastAsia="Arial" w:hAnsi="Arial" w:cs="Arial"/>
        </w:rPr>
        <w:t>s</w:t>
      </w:r>
      <w:r w:rsidRPr="009426A3">
        <w:rPr>
          <w:rFonts w:ascii="Arial" w:eastAsia="Arial" w:hAnsi="Arial" w:cs="Arial"/>
        </w:rPr>
        <w:t xml:space="preserve"> bring compared to embedded and software-intensive systems requires </w:t>
      </w:r>
      <w:r w:rsidR="00822637" w:rsidRPr="009426A3">
        <w:rPr>
          <w:rFonts w:ascii="Arial" w:eastAsia="Arial" w:hAnsi="Arial" w:cs="Arial"/>
        </w:rPr>
        <w:t>looking</w:t>
      </w:r>
      <w:r w:rsidRPr="009426A3">
        <w:rPr>
          <w:rFonts w:ascii="Arial" w:eastAsia="Arial" w:hAnsi="Arial" w:cs="Arial"/>
        </w:rPr>
        <w:t xml:space="preserve"> at these new applications and how MPM techniques can be applied or adapted </w:t>
      </w:r>
      <w:r w:rsidR="00822637">
        <w:rPr>
          <w:rFonts w:ascii="Arial" w:eastAsia="Arial" w:hAnsi="Arial" w:cs="Arial"/>
        </w:rPr>
        <w:t>for</w:t>
      </w:r>
      <w:r w:rsidR="00822637" w:rsidRPr="009426A3">
        <w:rPr>
          <w:rFonts w:ascii="Arial" w:eastAsia="Arial" w:hAnsi="Arial" w:cs="Arial"/>
        </w:rPr>
        <w:t xml:space="preserve"> </w:t>
      </w:r>
      <w:r w:rsidRPr="009426A3">
        <w:rPr>
          <w:rFonts w:ascii="Arial" w:eastAsia="Arial" w:hAnsi="Arial" w:cs="Arial"/>
        </w:rPr>
        <w:t>them, tying together multiple domains. Many remaining research questions require answers from researchers from different domains, as well as a unified effort from researchers that work on supporting</w:t>
      </w:r>
      <w:r w:rsidR="00822637">
        <w:rPr>
          <w:rFonts w:ascii="Arial" w:eastAsia="Arial" w:hAnsi="Arial" w:cs="Arial"/>
        </w:rPr>
        <w:t xml:space="preserve"> MPM</w:t>
      </w:r>
      <w:r w:rsidRPr="009426A3">
        <w:rPr>
          <w:rFonts w:ascii="Arial" w:eastAsia="Arial" w:hAnsi="Arial" w:cs="Arial"/>
        </w:rPr>
        <w:t xml:space="preserve"> techniques and technologies. </w:t>
      </w:r>
    </w:p>
    <w:p w14:paraId="13324B65" w14:textId="77777777" w:rsidR="00546EFE" w:rsidRPr="00546EFE" w:rsidRDefault="00546EFE" w:rsidP="00546EFE">
      <w:pPr>
        <w:jc w:val="both"/>
        <w:rPr>
          <w:rFonts w:ascii="Arial" w:eastAsia="Arial" w:hAnsi="Arial" w:cs="Arial"/>
        </w:rPr>
      </w:pPr>
      <w:r w:rsidRPr="00546EFE">
        <w:rPr>
          <w:rFonts w:ascii="Arial" w:eastAsia="Arial" w:hAnsi="Arial" w:cs="Arial"/>
        </w:rPr>
        <w:t>The MPM4CPS</w:t>
      </w:r>
      <w:r w:rsidR="009426A3" w:rsidRPr="009426A3">
        <w:rPr>
          <w:rFonts w:ascii="Arial" w:eastAsia="Arial" w:hAnsi="Arial" w:cs="Arial"/>
        </w:rPr>
        <w:t xml:space="preserve"> workshop</w:t>
      </w:r>
      <w:r w:rsidRPr="00546EFE">
        <w:rPr>
          <w:rFonts w:ascii="Arial" w:eastAsia="Arial" w:hAnsi="Arial" w:cs="Arial"/>
        </w:rPr>
        <w:t xml:space="preserve"> series aims</w:t>
      </w:r>
      <w:r w:rsidR="009426A3" w:rsidRPr="009426A3">
        <w:rPr>
          <w:rFonts w:ascii="Arial" w:eastAsia="Arial" w:hAnsi="Arial" w:cs="Arial"/>
        </w:rPr>
        <w:t xml:space="preserve"> at further advancing the state-of-the-art as well as defining the future directions of this emerging research area by bringing together world experts from academia and industry. The </w:t>
      </w:r>
      <w:r w:rsidRPr="00546EFE">
        <w:rPr>
          <w:rFonts w:ascii="Arial" w:eastAsia="Arial" w:hAnsi="Arial" w:cs="Arial"/>
        </w:rPr>
        <w:t>second</w:t>
      </w:r>
      <w:r w:rsidR="009426A3" w:rsidRPr="009426A3">
        <w:rPr>
          <w:rFonts w:ascii="Arial" w:eastAsia="Arial" w:hAnsi="Arial" w:cs="Arial"/>
        </w:rPr>
        <w:t xml:space="preserve"> edition of the Workshop on Multi-Paradigm Modeling for Cyber-Physical Systems (MPM4CPS) was held </w:t>
      </w:r>
      <w:r w:rsidRPr="00546EFE">
        <w:rPr>
          <w:rFonts w:ascii="Arial" w:eastAsia="Arial" w:hAnsi="Arial" w:cs="Arial"/>
        </w:rPr>
        <w:t xml:space="preserve">virtually </w:t>
      </w:r>
      <w:r w:rsidR="009426A3" w:rsidRPr="009426A3">
        <w:rPr>
          <w:rFonts w:ascii="Arial" w:eastAsia="Arial" w:hAnsi="Arial" w:cs="Arial"/>
        </w:rPr>
        <w:t>as part of the sat</w:t>
      </w:r>
      <w:r w:rsidRPr="00546EFE">
        <w:rPr>
          <w:rFonts w:ascii="Arial" w:eastAsia="Arial" w:hAnsi="Arial" w:cs="Arial"/>
        </w:rPr>
        <w:t>ellite events of the IEEE/ACM 23</w:t>
      </w:r>
      <w:r w:rsidR="009426A3" w:rsidRPr="009426A3">
        <w:rPr>
          <w:rFonts w:ascii="Arial" w:eastAsia="Arial" w:hAnsi="Arial" w:cs="Arial"/>
        </w:rPr>
        <w:t>th International Conference on Model-Driven Engineering La</w:t>
      </w:r>
      <w:r w:rsidRPr="00546EFE">
        <w:rPr>
          <w:rFonts w:ascii="Arial" w:eastAsia="Arial" w:hAnsi="Arial" w:cs="Arial"/>
        </w:rPr>
        <w:t>nguages and Systems (MODELS 2020</w:t>
      </w:r>
      <w:r w:rsidR="009426A3" w:rsidRPr="009426A3">
        <w:rPr>
          <w:rFonts w:ascii="Arial" w:eastAsia="Arial" w:hAnsi="Arial" w:cs="Arial"/>
        </w:rPr>
        <w:t xml:space="preserve">). </w:t>
      </w:r>
      <w:bookmarkStart w:id="9" w:name="_heading=h.8fkuu4cpe7m" w:colFirst="0" w:colLast="0"/>
      <w:bookmarkEnd w:id="9"/>
    </w:p>
    <w:p w14:paraId="00000010" w14:textId="7BCF5762" w:rsidR="00CC48B1" w:rsidRPr="00546EFE" w:rsidRDefault="009426A3" w:rsidP="00546EFE">
      <w:pPr>
        <w:jc w:val="both"/>
        <w:rPr>
          <w:rFonts w:ascii="Arial" w:eastAsia="Arial" w:hAnsi="Arial" w:cs="Arial"/>
        </w:rPr>
      </w:pPr>
      <w:r>
        <w:rPr>
          <w:rFonts w:ascii="Arial" w:eastAsia="Arial" w:hAnsi="Arial" w:cs="Arial"/>
        </w:rPr>
        <w:t xml:space="preserve">The workshop received 11 </w:t>
      </w:r>
      <w:r w:rsidR="00DC7D6C">
        <w:rPr>
          <w:rFonts w:ascii="Arial" w:eastAsia="Arial" w:hAnsi="Arial" w:cs="Arial"/>
        </w:rPr>
        <w:t>submissions. From these 11</w:t>
      </w:r>
      <w:r>
        <w:rPr>
          <w:rFonts w:ascii="Arial" w:eastAsia="Arial" w:hAnsi="Arial" w:cs="Arial"/>
        </w:rPr>
        <w:t xml:space="preserve"> submissions received, t</w:t>
      </w:r>
      <w:r w:rsidR="00DC7D6C">
        <w:rPr>
          <w:rFonts w:ascii="Arial" w:eastAsia="Arial" w:hAnsi="Arial" w:cs="Arial"/>
        </w:rPr>
        <w:t>he following 4 were accepted as full papers</w:t>
      </w:r>
      <w:r>
        <w:rPr>
          <w:rFonts w:ascii="Arial" w:eastAsia="Arial" w:hAnsi="Arial" w:cs="Arial"/>
        </w:rPr>
        <w:t xml:space="preserve"> in the proceedings and </w:t>
      </w:r>
      <w:r w:rsidR="00822637">
        <w:rPr>
          <w:rFonts w:ascii="Arial" w:eastAsia="Arial" w:hAnsi="Arial" w:cs="Arial"/>
        </w:rPr>
        <w:t xml:space="preserve">as </w:t>
      </w:r>
      <w:r>
        <w:rPr>
          <w:rFonts w:ascii="Arial" w:eastAsia="Arial" w:hAnsi="Arial" w:cs="Arial"/>
        </w:rPr>
        <w:t>presentation</w:t>
      </w:r>
      <w:r w:rsidR="00E8502A">
        <w:rPr>
          <w:rFonts w:ascii="Arial" w:eastAsia="Arial" w:hAnsi="Arial" w:cs="Arial"/>
        </w:rPr>
        <w:t>s</w:t>
      </w:r>
      <w:r>
        <w:rPr>
          <w:rFonts w:ascii="Arial" w:eastAsia="Arial" w:hAnsi="Arial" w:cs="Arial"/>
        </w:rPr>
        <w:t xml:space="preserve"> during the workshop:</w:t>
      </w:r>
    </w:p>
    <w:p w14:paraId="7E710181" w14:textId="6A0A07FD" w:rsidR="00DC7D6C" w:rsidRDefault="00DC7D6C" w:rsidP="00DC7D6C">
      <w:pPr>
        <w:numPr>
          <w:ilvl w:val="0"/>
          <w:numId w:val="2"/>
        </w:numPr>
        <w:spacing w:after="0"/>
        <w:rPr>
          <w:rFonts w:ascii="Arial" w:eastAsia="Arial" w:hAnsi="Arial" w:cs="Arial"/>
        </w:rPr>
      </w:pPr>
      <w:bookmarkStart w:id="10" w:name="_heading=h.9vedw2cdppa4" w:colFirst="0" w:colLast="0"/>
      <w:bookmarkStart w:id="11" w:name="_heading=h.todpidb82404" w:colFirst="0" w:colLast="0"/>
      <w:bookmarkEnd w:id="10"/>
      <w:bookmarkEnd w:id="11"/>
      <w:r w:rsidRPr="00DC7D6C">
        <w:rPr>
          <w:rFonts w:ascii="Arial" w:eastAsia="Arial" w:hAnsi="Arial" w:cs="Arial"/>
        </w:rPr>
        <w:t xml:space="preserve">René Schöne, Johannes Mey, </w:t>
      </w:r>
      <w:r>
        <w:rPr>
          <w:rFonts w:ascii="Arial" w:eastAsia="Arial" w:hAnsi="Arial" w:cs="Arial"/>
        </w:rPr>
        <w:t>Sebastian Ebert and Uwe Assmann:</w:t>
      </w:r>
      <w:r w:rsidRPr="00DC7D6C">
        <w:rPr>
          <w:rFonts w:ascii="Arial" w:eastAsia="Arial" w:hAnsi="Arial" w:cs="Arial"/>
        </w:rPr>
        <w:t xml:space="preserve"> Connecting conceptual models using Relational Reference Attribute Grammars</w:t>
      </w:r>
      <w:r>
        <w:rPr>
          <w:rFonts w:ascii="Arial" w:eastAsia="Arial" w:hAnsi="Arial" w:cs="Arial"/>
        </w:rPr>
        <w:t>.</w:t>
      </w:r>
    </w:p>
    <w:p w14:paraId="310E382D" w14:textId="26CA2FA5" w:rsidR="00DC7D6C" w:rsidRDefault="00DC7D6C" w:rsidP="00DC7D6C">
      <w:pPr>
        <w:numPr>
          <w:ilvl w:val="0"/>
          <w:numId w:val="2"/>
        </w:numPr>
        <w:spacing w:after="0"/>
        <w:rPr>
          <w:rFonts w:ascii="Arial" w:eastAsia="Arial" w:hAnsi="Arial" w:cs="Arial"/>
        </w:rPr>
      </w:pPr>
      <w:bookmarkStart w:id="12" w:name="_heading=h.7bgrxqsbtmb5" w:colFirst="0" w:colLast="0"/>
      <w:bookmarkEnd w:id="12"/>
      <w:r w:rsidRPr="00DC7D6C">
        <w:rPr>
          <w:rFonts w:ascii="Arial" w:eastAsia="Arial" w:hAnsi="Arial" w:cs="Arial"/>
        </w:rPr>
        <w:t>Asmaa Niati, Cyrine Selma, Dalila Tamzalit, Hugo Bruneliere, Na</w:t>
      </w:r>
      <w:r>
        <w:rPr>
          <w:rFonts w:ascii="Arial" w:eastAsia="Arial" w:hAnsi="Arial" w:cs="Arial"/>
        </w:rPr>
        <w:t>sser Mebarki and Olivier Cardin:</w:t>
      </w:r>
      <w:r w:rsidRPr="00DC7D6C">
        <w:rPr>
          <w:rFonts w:ascii="Arial" w:eastAsia="Arial" w:hAnsi="Arial" w:cs="Arial"/>
        </w:rPr>
        <w:t xml:space="preserve"> Towards a Digital Twin for Cyber-Physical Production Systems: A Multi-Paradigm Modeling Approach in the Postal Industry</w:t>
      </w:r>
      <w:r>
        <w:rPr>
          <w:rFonts w:ascii="Arial" w:eastAsia="Arial" w:hAnsi="Arial" w:cs="Arial"/>
        </w:rPr>
        <w:t>.</w:t>
      </w:r>
    </w:p>
    <w:p w14:paraId="00000013" w14:textId="7C84A88F" w:rsidR="00CC48B1" w:rsidRDefault="00DC7D6C" w:rsidP="00DC7D6C">
      <w:pPr>
        <w:numPr>
          <w:ilvl w:val="0"/>
          <w:numId w:val="2"/>
        </w:numPr>
        <w:spacing w:after="0"/>
        <w:rPr>
          <w:rFonts w:ascii="Arial" w:eastAsia="Arial" w:hAnsi="Arial" w:cs="Arial"/>
        </w:rPr>
      </w:pPr>
      <w:r w:rsidRPr="00DC7D6C">
        <w:rPr>
          <w:rFonts w:ascii="Arial" w:eastAsia="Arial" w:hAnsi="Arial" w:cs="Arial"/>
        </w:rPr>
        <w:lastRenderedPageBreak/>
        <w:t>Moharram Challenger and Hans Vangheluwe</w:t>
      </w:r>
      <w:r>
        <w:rPr>
          <w:rFonts w:ascii="Arial" w:eastAsia="Arial" w:hAnsi="Arial" w:cs="Arial"/>
        </w:rPr>
        <w:t>:</w:t>
      </w:r>
      <w:r w:rsidRPr="00DC7D6C">
        <w:rPr>
          <w:rFonts w:ascii="Arial" w:eastAsia="Arial" w:hAnsi="Arial" w:cs="Arial"/>
        </w:rPr>
        <w:t xml:space="preserve"> Towards employing ABM and MAS integrated with MBSE for the lifecycle of sCPSoS</w:t>
      </w:r>
      <w:r w:rsidR="009426A3">
        <w:rPr>
          <w:rFonts w:ascii="Arial" w:eastAsia="Arial" w:hAnsi="Arial" w:cs="Arial"/>
        </w:rPr>
        <w:t>.</w:t>
      </w:r>
    </w:p>
    <w:p w14:paraId="00000014" w14:textId="0AD21C17" w:rsidR="00CC48B1" w:rsidRDefault="00DC7D6C" w:rsidP="00DC7D6C">
      <w:pPr>
        <w:numPr>
          <w:ilvl w:val="0"/>
          <w:numId w:val="2"/>
        </w:numPr>
        <w:rPr>
          <w:rFonts w:ascii="Arial" w:eastAsia="Arial" w:hAnsi="Arial" w:cs="Arial"/>
        </w:rPr>
      </w:pPr>
      <w:bookmarkStart w:id="13" w:name="_heading=h.z2hm9gax57d3" w:colFirst="0" w:colLast="0"/>
      <w:bookmarkEnd w:id="13"/>
      <w:r w:rsidRPr="00DC7D6C">
        <w:rPr>
          <w:rFonts w:ascii="Arial" w:eastAsia="Arial" w:hAnsi="Arial" w:cs="Arial"/>
        </w:rPr>
        <w:t>Jerome Hugues, Anton Hristoso</w:t>
      </w:r>
      <w:r>
        <w:rPr>
          <w:rFonts w:ascii="Arial" w:eastAsia="Arial" w:hAnsi="Arial" w:cs="Arial"/>
        </w:rPr>
        <w:t>v, John J. Hudak and Joe Yankel:</w:t>
      </w:r>
      <w:r w:rsidRPr="00DC7D6C">
        <w:rPr>
          <w:rFonts w:ascii="Arial" w:eastAsia="Arial" w:hAnsi="Arial" w:cs="Arial"/>
        </w:rPr>
        <w:t xml:space="preserve"> TwinOps – DevOps meets Model-Based Engineering and Digital Twins for the engineering of CPS</w:t>
      </w:r>
      <w:r w:rsidR="009426A3">
        <w:rPr>
          <w:rFonts w:ascii="Arial" w:eastAsia="Arial" w:hAnsi="Arial" w:cs="Arial"/>
        </w:rPr>
        <w:t>.</w:t>
      </w:r>
    </w:p>
    <w:p w14:paraId="3FFFC5B8" w14:textId="62B7C617" w:rsidR="00DC7D6C" w:rsidRPr="00546EFE" w:rsidRDefault="00DC7D6C" w:rsidP="00DC7D6C">
      <w:pPr>
        <w:jc w:val="both"/>
        <w:rPr>
          <w:rFonts w:ascii="Arial" w:eastAsia="Arial" w:hAnsi="Arial" w:cs="Arial"/>
        </w:rPr>
      </w:pPr>
      <w:bookmarkStart w:id="14" w:name="_heading=h.dxmpu73p7mcn" w:colFirst="0" w:colLast="0"/>
      <w:bookmarkEnd w:id="14"/>
      <w:r>
        <w:rPr>
          <w:rFonts w:ascii="Arial" w:eastAsia="Arial" w:hAnsi="Arial" w:cs="Arial"/>
        </w:rPr>
        <w:t>In addition, we accepted 3 lightning talks with extended abstracts:</w:t>
      </w:r>
    </w:p>
    <w:p w14:paraId="7C281869" w14:textId="2CB7D30E" w:rsidR="00DC7D6C" w:rsidRDefault="00DC7D6C" w:rsidP="00DC7D6C">
      <w:pPr>
        <w:numPr>
          <w:ilvl w:val="0"/>
          <w:numId w:val="2"/>
        </w:numPr>
        <w:spacing w:after="0"/>
        <w:rPr>
          <w:rFonts w:ascii="Arial" w:eastAsia="Arial" w:hAnsi="Arial" w:cs="Arial"/>
        </w:rPr>
      </w:pPr>
      <w:r w:rsidRPr="00DC7D6C">
        <w:rPr>
          <w:rFonts w:ascii="Arial" w:eastAsia="Arial" w:hAnsi="Arial" w:cs="Arial"/>
        </w:rPr>
        <w:t>Romain Franceschini, Bentley Oakes, Simon Van Mierlo, Moharram Challenger and Hans Vangheluwe</w:t>
      </w:r>
      <w:r>
        <w:rPr>
          <w:rFonts w:ascii="Arial" w:eastAsia="Arial" w:hAnsi="Arial" w:cs="Arial"/>
        </w:rPr>
        <w:t>:</w:t>
      </w:r>
      <w:r w:rsidRPr="00DC7D6C">
        <w:rPr>
          <w:rFonts w:ascii="Arial" w:eastAsia="Arial" w:hAnsi="Arial" w:cs="Arial"/>
        </w:rPr>
        <w:t xml:space="preserve"> Towards Adaptive Abstraction for Continuous Time Models with Dynamic Structure</w:t>
      </w:r>
      <w:r>
        <w:rPr>
          <w:rFonts w:ascii="Arial" w:eastAsia="Arial" w:hAnsi="Arial" w:cs="Arial"/>
        </w:rPr>
        <w:t>.</w:t>
      </w:r>
    </w:p>
    <w:p w14:paraId="4C99E6D9" w14:textId="66E5536F" w:rsidR="00DC7D6C" w:rsidRDefault="00DC7D6C" w:rsidP="00DC7D6C">
      <w:pPr>
        <w:numPr>
          <w:ilvl w:val="0"/>
          <w:numId w:val="2"/>
        </w:numPr>
        <w:spacing w:after="0"/>
        <w:rPr>
          <w:rFonts w:ascii="Arial" w:eastAsia="Arial" w:hAnsi="Arial" w:cs="Arial"/>
        </w:rPr>
      </w:pPr>
      <w:r w:rsidRPr="00DC7D6C">
        <w:rPr>
          <w:rFonts w:ascii="Arial" w:eastAsia="Arial" w:hAnsi="Arial" w:cs="Arial"/>
          <w:lang w:val="en-AU"/>
        </w:rPr>
        <w:t xml:space="preserve">Liam Walsh, Juergen Dingel and Karim Jahed: </w:t>
      </w:r>
      <w:r w:rsidRPr="00DC7D6C">
        <w:rPr>
          <w:rFonts w:ascii="Arial" w:eastAsia="Arial" w:hAnsi="Arial" w:cs="Arial"/>
        </w:rPr>
        <w:t>Toward a Web-Based Client-Agnostic Hybrid Model Edito</w:t>
      </w:r>
      <w:r>
        <w:rPr>
          <w:rFonts w:ascii="Arial" w:eastAsia="Arial" w:hAnsi="Arial" w:cs="Arial"/>
        </w:rPr>
        <w:t>r.</w:t>
      </w:r>
    </w:p>
    <w:p w14:paraId="7EE2FC57" w14:textId="5B9767A4" w:rsidR="00546EFE" w:rsidRDefault="00DC7D6C" w:rsidP="00DC7D6C">
      <w:pPr>
        <w:numPr>
          <w:ilvl w:val="0"/>
          <w:numId w:val="2"/>
        </w:numPr>
        <w:spacing w:after="0"/>
        <w:rPr>
          <w:rFonts w:ascii="Arial" w:eastAsia="Arial" w:hAnsi="Arial" w:cs="Arial"/>
        </w:rPr>
      </w:pPr>
      <w:r w:rsidRPr="00DC7D6C">
        <w:rPr>
          <w:rFonts w:ascii="Arial" w:eastAsia="Arial" w:hAnsi="Arial" w:cs="Arial"/>
        </w:rPr>
        <w:t>Sándor Bácsi, Zoltán Theisz, Gergely Mezei, Ferenc A. Somogyi and Dániel Palatinszky</w:t>
      </w:r>
      <w:r>
        <w:rPr>
          <w:rFonts w:ascii="Arial" w:eastAsia="Arial" w:hAnsi="Arial" w:cs="Arial"/>
        </w:rPr>
        <w:t>:</w:t>
      </w:r>
      <w:r w:rsidRPr="00DC7D6C">
        <w:rPr>
          <w:rFonts w:ascii="Arial" w:eastAsia="Arial" w:hAnsi="Arial" w:cs="Arial"/>
        </w:rPr>
        <w:t xml:space="preserve"> Step-wise refinement in multi-paradigm modeling</w:t>
      </w:r>
      <w:r>
        <w:rPr>
          <w:rFonts w:ascii="Arial" w:eastAsia="Arial" w:hAnsi="Arial" w:cs="Arial"/>
        </w:rPr>
        <w:t>.</w:t>
      </w:r>
    </w:p>
    <w:p w14:paraId="12F1A2E7" w14:textId="77777777" w:rsidR="00DC7D6C" w:rsidRPr="00DC7D6C" w:rsidRDefault="00DC7D6C" w:rsidP="00DC7D6C">
      <w:pPr>
        <w:spacing w:after="0"/>
        <w:ind w:left="720"/>
        <w:rPr>
          <w:rFonts w:ascii="Arial" w:eastAsia="Arial" w:hAnsi="Arial" w:cs="Arial"/>
        </w:rPr>
      </w:pPr>
    </w:p>
    <w:p w14:paraId="391B0489" w14:textId="2BD09871" w:rsidR="00546EFE" w:rsidRPr="00531E8F" w:rsidRDefault="00546EFE" w:rsidP="00546EFE">
      <w:pPr>
        <w:jc w:val="both"/>
        <w:rPr>
          <w:rFonts w:ascii="Arial" w:eastAsia="Arial" w:hAnsi="Arial" w:cs="Arial"/>
        </w:rPr>
      </w:pPr>
      <w:r w:rsidRPr="00531E8F">
        <w:rPr>
          <w:rFonts w:ascii="Arial" w:eastAsia="Arial" w:hAnsi="Arial" w:cs="Arial"/>
        </w:rPr>
        <w:t xml:space="preserve">We would like to thank the MODELS 2020 organization, in particular Houari Sahraoui and Eugene Syriani for giving us the opportunity  to  organize  this  workshop as well as the workshops chairs Nelly Bencomo and Mathieu Acher, who  were  always  very  helpful  and  supportive.  </w:t>
      </w:r>
    </w:p>
    <w:p w14:paraId="5C89C1AD" w14:textId="683BA0C9" w:rsidR="00546EFE" w:rsidRPr="00531E8F" w:rsidRDefault="00546EFE" w:rsidP="00546EFE">
      <w:pPr>
        <w:jc w:val="both"/>
        <w:rPr>
          <w:rFonts w:ascii="Arial" w:eastAsia="Arial" w:hAnsi="Arial" w:cs="Arial"/>
          <w:b/>
        </w:rPr>
      </w:pPr>
      <w:bookmarkStart w:id="15" w:name="_heading=h.nw1emr2d731d" w:colFirst="0" w:colLast="0"/>
      <w:bookmarkEnd w:id="15"/>
      <w:r>
        <w:rPr>
          <w:rFonts w:ascii="Arial" w:eastAsia="Arial" w:hAnsi="Arial" w:cs="Arial"/>
        </w:rPr>
        <w:t xml:space="preserve">Many </w:t>
      </w:r>
      <w:r w:rsidRPr="00531E8F">
        <w:rPr>
          <w:rFonts w:ascii="Arial" w:eastAsia="Arial" w:hAnsi="Arial" w:cs="Arial"/>
        </w:rPr>
        <w:t xml:space="preserve">thanks go to the reviewers and the members of the Program Committee for their timely and detailed reviews and for their help in choosing and </w:t>
      </w:r>
      <w:r w:rsidR="00822637" w:rsidRPr="00531E8F">
        <w:rPr>
          <w:rFonts w:ascii="Arial" w:eastAsia="Arial" w:hAnsi="Arial" w:cs="Arial"/>
        </w:rPr>
        <w:t>suggesti</w:t>
      </w:r>
      <w:r w:rsidR="00822637">
        <w:rPr>
          <w:rFonts w:ascii="Arial" w:eastAsia="Arial" w:hAnsi="Arial" w:cs="Arial"/>
        </w:rPr>
        <w:t>ng</w:t>
      </w:r>
      <w:r w:rsidR="00822637" w:rsidRPr="00531E8F">
        <w:rPr>
          <w:rFonts w:ascii="Arial" w:eastAsia="Arial" w:hAnsi="Arial" w:cs="Arial"/>
        </w:rPr>
        <w:t xml:space="preserve"> </w:t>
      </w:r>
      <w:r w:rsidRPr="00531E8F">
        <w:rPr>
          <w:rFonts w:ascii="Arial" w:eastAsia="Arial" w:hAnsi="Arial" w:cs="Arial"/>
        </w:rPr>
        <w:t>improv</w:t>
      </w:r>
      <w:r w:rsidR="00822637">
        <w:rPr>
          <w:rFonts w:ascii="Arial" w:eastAsia="Arial" w:hAnsi="Arial" w:cs="Arial"/>
        </w:rPr>
        <w:t>ements</w:t>
      </w:r>
      <w:r w:rsidRPr="00531E8F">
        <w:rPr>
          <w:rFonts w:ascii="Arial" w:eastAsia="Arial" w:hAnsi="Arial" w:cs="Arial"/>
        </w:rPr>
        <w:t xml:space="preserve"> </w:t>
      </w:r>
      <w:r w:rsidR="00822637">
        <w:rPr>
          <w:rFonts w:ascii="Arial" w:eastAsia="Arial" w:hAnsi="Arial" w:cs="Arial"/>
        </w:rPr>
        <w:t xml:space="preserve">of </w:t>
      </w:r>
      <w:r w:rsidRPr="00531E8F">
        <w:rPr>
          <w:rFonts w:ascii="Arial" w:eastAsia="Arial" w:hAnsi="Arial" w:cs="Arial"/>
        </w:rPr>
        <w:t>the selected papers:</w:t>
      </w:r>
    </w:p>
    <w:p w14:paraId="33F4327C" w14:textId="77777777" w:rsidR="00873D2E" w:rsidRPr="00EF2E35" w:rsidRDefault="00873D2E" w:rsidP="00873D2E">
      <w:pPr>
        <w:pStyle w:val="ListParagraph"/>
        <w:numPr>
          <w:ilvl w:val="0"/>
          <w:numId w:val="4"/>
        </w:numPr>
        <w:jc w:val="both"/>
        <w:rPr>
          <w:rFonts w:ascii="Arial" w:hAnsi="Arial" w:cs="Arial"/>
        </w:rPr>
      </w:pPr>
      <w:bookmarkStart w:id="16" w:name="_heading=h.fe2v421xdf28" w:colFirst="0" w:colLast="0"/>
      <w:bookmarkStart w:id="17" w:name="_heading=h.sn1g5fbeytz1" w:colFirst="0" w:colLast="0"/>
      <w:bookmarkEnd w:id="16"/>
      <w:bookmarkEnd w:id="17"/>
      <w:r w:rsidRPr="00EF2E35">
        <w:rPr>
          <w:rFonts w:ascii="Arial" w:hAnsi="Arial" w:cs="Arial"/>
        </w:rPr>
        <w:t>Rima Al-Ali, Charles University</w:t>
      </w:r>
    </w:p>
    <w:p w14:paraId="05E3E33B" w14:textId="691234C0" w:rsidR="00134CB5" w:rsidRPr="00EF2E35" w:rsidRDefault="00134CB5" w:rsidP="00134CB5">
      <w:pPr>
        <w:pStyle w:val="ListParagraph"/>
        <w:numPr>
          <w:ilvl w:val="0"/>
          <w:numId w:val="4"/>
        </w:numPr>
        <w:jc w:val="both"/>
        <w:rPr>
          <w:rFonts w:ascii="Arial" w:hAnsi="Arial" w:cs="Arial"/>
        </w:rPr>
      </w:pPr>
      <w:r w:rsidRPr="00EF2E35">
        <w:rPr>
          <w:rFonts w:ascii="Arial" w:hAnsi="Arial" w:cs="Arial"/>
        </w:rPr>
        <w:t>Shaukat Ali, Simula Research Laboratory</w:t>
      </w:r>
    </w:p>
    <w:p w14:paraId="72C1A982" w14:textId="38AB16EF" w:rsidR="00873D2E" w:rsidRPr="00EF2E35" w:rsidRDefault="00873D2E" w:rsidP="00EF2E35">
      <w:pPr>
        <w:pStyle w:val="ListParagraph"/>
        <w:numPr>
          <w:ilvl w:val="0"/>
          <w:numId w:val="4"/>
        </w:numPr>
        <w:jc w:val="both"/>
        <w:rPr>
          <w:rFonts w:ascii="Arial" w:hAnsi="Arial" w:cs="Arial"/>
        </w:rPr>
      </w:pPr>
      <w:r w:rsidRPr="00EF2E35">
        <w:rPr>
          <w:rFonts w:ascii="Arial" w:hAnsi="Arial" w:cs="Arial"/>
        </w:rPr>
        <w:t>Ankica Barisic,  Nova-LINCS Research Center</w:t>
      </w:r>
    </w:p>
    <w:p w14:paraId="169BABF7" w14:textId="4355A85F" w:rsidR="00873D2E" w:rsidRPr="00EF2E35" w:rsidRDefault="00873D2E" w:rsidP="00EF2E35">
      <w:pPr>
        <w:pStyle w:val="ListParagraph"/>
        <w:numPr>
          <w:ilvl w:val="0"/>
          <w:numId w:val="4"/>
        </w:numPr>
        <w:jc w:val="both"/>
        <w:rPr>
          <w:rFonts w:ascii="Arial" w:hAnsi="Arial" w:cs="Arial"/>
          <w:lang w:val="de-AT"/>
        </w:rPr>
      </w:pPr>
      <w:r w:rsidRPr="00EF2E35">
        <w:rPr>
          <w:rFonts w:ascii="Arial" w:hAnsi="Arial" w:cs="Arial"/>
          <w:lang w:val="de-AT"/>
        </w:rPr>
        <w:t>Luca Berardinelli, Johannes Kepler Universität Linz</w:t>
      </w:r>
    </w:p>
    <w:p w14:paraId="4C231EE0" w14:textId="0350A014" w:rsidR="00873D2E" w:rsidRPr="00EF2E35" w:rsidRDefault="00873D2E" w:rsidP="00EF2E35">
      <w:pPr>
        <w:pStyle w:val="ListParagraph"/>
        <w:numPr>
          <w:ilvl w:val="0"/>
          <w:numId w:val="4"/>
        </w:numPr>
        <w:jc w:val="both"/>
        <w:rPr>
          <w:rFonts w:ascii="Arial" w:hAnsi="Arial" w:cs="Arial"/>
          <w:lang w:val="fr-FR"/>
        </w:rPr>
      </w:pPr>
      <w:r w:rsidRPr="00EF2E35">
        <w:rPr>
          <w:rFonts w:ascii="Arial" w:hAnsi="Arial" w:cs="Arial"/>
          <w:lang w:val="fr-FR"/>
        </w:rPr>
        <w:t>Frédéric Boulanger, Centrale Supélec and Laboratoire de Recherche en Informatique (LRI)</w:t>
      </w:r>
    </w:p>
    <w:p w14:paraId="570E1BC9" w14:textId="656528AD" w:rsidR="003C7B22" w:rsidRPr="00EF2E35" w:rsidRDefault="00873D2E" w:rsidP="00EF2E35">
      <w:pPr>
        <w:pStyle w:val="ListParagraph"/>
        <w:numPr>
          <w:ilvl w:val="0"/>
          <w:numId w:val="4"/>
        </w:numPr>
        <w:jc w:val="both"/>
        <w:rPr>
          <w:rFonts w:ascii="Arial" w:hAnsi="Arial" w:cs="Arial"/>
        </w:rPr>
      </w:pPr>
      <w:r w:rsidRPr="00EF2E35">
        <w:rPr>
          <w:rFonts w:ascii="Arial" w:hAnsi="Arial" w:cs="Arial"/>
        </w:rPr>
        <w:t>Moharram Challenger, University of Antwerp</w:t>
      </w:r>
    </w:p>
    <w:p w14:paraId="534CDEF0" w14:textId="253F0390" w:rsidR="003C7B22" w:rsidRPr="00EF2E35" w:rsidRDefault="003C7B22" w:rsidP="003C7B22">
      <w:pPr>
        <w:pStyle w:val="ListParagraph"/>
        <w:numPr>
          <w:ilvl w:val="0"/>
          <w:numId w:val="4"/>
        </w:numPr>
        <w:jc w:val="both"/>
        <w:rPr>
          <w:rFonts w:ascii="Arial" w:hAnsi="Arial" w:cs="Arial"/>
        </w:rPr>
      </w:pPr>
      <w:r w:rsidRPr="00EF2E35">
        <w:rPr>
          <w:rFonts w:ascii="Arial" w:hAnsi="Arial" w:cs="Arial"/>
        </w:rPr>
        <w:t>Antonio Cicchetti, Mälardalen Research and Technology Centre (MRTC)</w:t>
      </w:r>
    </w:p>
    <w:p w14:paraId="00296D38" w14:textId="77777777" w:rsidR="00873D2E" w:rsidRPr="00EF2E35" w:rsidRDefault="00873D2E" w:rsidP="00873D2E">
      <w:pPr>
        <w:pStyle w:val="ListParagraph"/>
        <w:numPr>
          <w:ilvl w:val="0"/>
          <w:numId w:val="4"/>
        </w:numPr>
        <w:jc w:val="both"/>
        <w:rPr>
          <w:rFonts w:ascii="Arial" w:hAnsi="Arial" w:cs="Arial"/>
        </w:rPr>
      </w:pPr>
      <w:r w:rsidRPr="00EF2E35">
        <w:rPr>
          <w:rFonts w:ascii="Arial" w:hAnsi="Arial" w:cs="Arial"/>
        </w:rPr>
        <w:t>Andrea D’Ambrogio, University of Rome Tor Vergata</w:t>
      </w:r>
    </w:p>
    <w:p w14:paraId="1E9169D5" w14:textId="17784D31" w:rsidR="00873D2E" w:rsidRPr="00EF2E35" w:rsidRDefault="00873D2E" w:rsidP="00873D2E">
      <w:pPr>
        <w:pStyle w:val="ListParagraph"/>
        <w:numPr>
          <w:ilvl w:val="0"/>
          <w:numId w:val="4"/>
        </w:numPr>
        <w:jc w:val="both"/>
        <w:rPr>
          <w:rFonts w:ascii="Arial" w:hAnsi="Arial" w:cs="Arial"/>
        </w:rPr>
      </w:pPr>
      <w:r w:rsidRPr="00EF2E35">
        <w:rPr>
          <w:rFonts w:ascii="Arial" w:hAnsi="Arial" w:cs="Arial"/>
        </w:rPr>
        <w:t>Joachim Denil, University of Antwerp</w:t>
      </w:r>
    </w:p>
    <w:p w14:paraId="7D3618E1" w14:textId="34A1ADCF" w:rsidR="00873D2E" w:rsidRPr="00EF2E35" w:rsidRDefault="00873D2E" w:rsidP="00EF2E35">
      <w:pPr>
        <w:pStyle w:val="ListParagraph"/>
        <w:numPr>
          <w:ilvl w:val="0"/>
          <w:numId w:val="4"/>
        </w:numPr>
        <w:jc w:val="both"/>
        <w:rPr>
          <w:rFonts w:ascii="Arial" w:hAnsi="Arial" w:cs="Arial"/>
        </w:rPr>
      </w:pPr>
      <w:r w:rsidRPr="00EF2E35">
        <w:rPr>
          <w:rFonts w:ascii="Arial" w:hAnsi="Arial" w:cs="Arial"/>
        </w:rPr>
        <w:t>Juergen Dingel, Queen’s University</w:t>
      </w:r>
    </w:p>
    <w:p w14:paraId="7D787F3B" w14:textId="20C93DDF" w:rsidR="00873D2E" w:rsidRPr="00EF2E35" w:rsidRDefault="00873D2E" w:rsidP="00EF2E35">
      <w:pPr>
        <w:pStyle w:val="ListParagraph"/>
        <w:numPr>
          <w:ilvl w:val="0"/>
          <w:numId w:val="4"/>
        </w:numPr>
        <w:jc w:val="both"/>
        <w:rPr>
          <w:rFonts w:ascii="Arial" w:hAnsi="Arial" w:cs="Arial"/>
          <w:lang w:val="fr-FR"/>
        </w:rPr>
      </w:pPr>
      <w:r w:rsidRPr="00EF2E35">
        <w:rPr>
          <w:rFonts w:ascii="Arial" w:hAnsi="Arial" w:cs="Arial"/>
          <w:lang w:val="fr-FR"/>
        </w:rPr>
        <w:t>Juan de Lara, Universidad Autónoma de Madrid</w:t>
      </w:r>
    </w:p>
    <w:p w14:paraId="18367F34" w14:textId="77777777" w:rsidR="003C7B22" w:rsidRPr="00EF2E35" w:rsidRDefault="003C7B22" w:rsidP="003C7B22">
      <w:pPr>
        <w:pStyle w:val="ListParagraph"/>
        <w:numPr>
          <w:ilvl w:val="0"/>
          <w:numId w:val="4"/>
        </w:numPr>
        <w:jc w:val="both"/>
        <w:rPr>
          <w:rFonts w:ascii="Arial" w:hAnsi="Arial" w:cs="Arial"/>
        </w:rPr>
      </w:pPr>
      <w:r w:rsidRPr="00EF2E35">
        <w:rPr>
          <w:rFonts w:ascii="Arial" w:hAnsi="Arial" w:cs="Arial"/>
        </w:rPr>
        <w:t>Ferhat Erata, Yale University</w:t>
      </w:r>
    </w:p>
    <w:p w14:paraId="00747D75" w14:textId="77777777" w:rsidR="003C7B22" w:rsidRPr="00EF2E35" w:rsidRDefault="003C7B22" w:rsidP="003C7B22">
      <w:pPr>
        <w:pStyle w:val="ListParagraph"/>
        <w:numPr>
          <w:ilvl w:val="0"/>
          <w:numId w:val="4"/>
        </w:numPr>
        <w:jc w:val="both"/>
        <w:rPr>
          <w:rFonts w:ascii="Arial" w:hAnsi="Arial" w:cs="Arial"/>
        </w:rPr>
      </w:pPr>
      <w:r w:rsidRPr="00EF2E35">
        <w:rPr>
          <w:rFonts w:ascii="Arial" w:hAnsi="Arial" w:cs="Arial"/>
        </w:rPr>
        <w:t>Rahele Eslampanah, University of Antwerp</w:t>
      </w:r>
    </w:p>
    <w:p w14:paraId="4F296113" w14:textId="52943BD9" w:rsidR="00134CB5" w:rsidRPr="00EF2E35" w:rsidRDefault="00134CB5" w:rsidP="00EF2E35">
      <w:pPr>
        <w:pStyle w:val="ListParagraph"/>
        <w:numPr>
          <w:ilvl w:val="0"/>
          <w:numId w:val="4"/>
        </w:numPr>
        <w:jc w:val="both"/>
        <w:rPr>
          <w:rFonts w:ascii="Arial" w:hAnsi="Arial" w:cs="Arial"/>
          <w:lang w:val="fr-FR"/>
        </w:rPr>
      </w:pPr>
      <w:r w:rsidRPr="00EF2E35">
        <w:rPr>
          <w:rFonts w:ascii="Arial" w:hAnsi="Arial" w:cs="Arial"/>
          <w:lang w:val="fr-FR"/>
        </w:rPr>
        <w:t>Esther Guerra, Universidad Autónoma de Madrid</w:t>
      </w:r>
    </w:p>
    <w:p w14:paraId="124CF03D" w14:textId="77777777" w:rsidR="003C7B22" w:rsidRPr="00EF2E35" w:rsidRDefault="003C7B22" w:rsidP="003C7B22">
      <w:pPr>
        <w:pStyle w:val="ListParagraph"/>
        <w:numPr>
          <w:ilvl w:val="0"/>
          <w:numId w:val="4"/>
        </w:numPr>
        <w:jc w:val="both"/>
        <w:rPr>
          <w:rFonts w:ascii="Arial" w:hAnsi="Arial" w:cs="Arial"/>
        </w:rPr>
      </w:pPr>
      <w:r w:rsidRPr="00EF2E35">
        <w:rPr>
          <w:rFonts w:ascii="Arial" w:hAnsi="Arial" w:cs="Arial"/>
        </w:rPr>
        <w:t>Robert Heinrich, Karlsruhe Institute of Technology</w:t>
      </w:r>
    </w:p>
    <w:p w14:paraId="2CA900B5" w14:textId="77777777" w:rsidR="003C7B22" w:rsidRPr="00EF2E35" w:rsidRDefault="003C7B22" w:rsidP="003C7B22">
      <w:pPr>
        <w:pStyle w:val="ListParagraph"/>
        <w:numPr>
          <w:ilvl w:val="0"/>
          <w:numId w:val="4"/>
        </w:numPr>
        <w:jc w:val="both"/>
        <w:rPr>
          <w:rFonts w:ascii="Arial" w:hAnsi="Arial" w:cs="Arial"/>
        </w:rPr>
      </w:pPr>
      <w:r w:rsidRPr="00EF2E35">
        <w:rPr>
          <w:rFonts w:ascii="Arial" w:hAnsi="Arial" w:cs="Arial"/>
        </w:rPr>
        <w:t>Sebastian Herzig, Caltech/Jet Propulsion Laboratory</w:t>
      </w:r>
    </w:p>
    <w:p w14:paraId="11A1B1B4" w14:textId="61B41F9D"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t>Gabor Karsai, Vanderbilt University</w:t>
      </w:r>
    </w:p>
    <w:p w14:paraId="2530492F" w14:textId="2221E011" w:rsidR="00546EFE" w:rsidRPr="00EF2E35" w:rsidRDefault="003C7B22" w:rsidP="003C7B22">
      <w:pPr>
        <w:pStyle w:val="ListParagraph"/>
        <w:numPr>
          <w:ilvl w:val="0"/>
          <w:numId w:val="4"/>
        </w:numPr>
        <w:jc w:val="both"/>
        <w:rPr>
          <w:rFonts w:ascii="Arial" w:hAnsi="Arial" w:cs="Arial"/>
        </w:rPr>
      </w:pPr>
      <w:r w:rsidRPr="00EF2E35">
        <w:rPr>
          <w:rFonts w:ascii="Arial" w:hAnsi="Arial" w:cs="Arial"/>
        </w:rPr>
        <w:t>Stefan Klikovits, National Institute of Informatics Tokyo</w:t>
      </w:r>
    </w:p>
    <w:p w14:paraId="089DAAF8" w14:textId="562DBD46"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t>Letitia W. Li, BAE Systems</w:t>
      </w:r>
    </w:p>
    <w:p w14:paraId="5791835F" w14:textId="33C30E35" w:rsidR="00134CB5" w:rsidRPr="00833C30" w:rsidRDefault="00134CB5" w:rsidP="00EF2E35">
      <w:pPr>
        <w:pStyle w:val="ListParagraph"/>
        <w:numPr>
          <w:ilvl w:val="0"/>
          <w:numId w:val="4"/>
        </w:numPr>
        <w:jc w:val="both"/>
        <w:rPr>
          <w:rFonts w:ascii="Arial" w:hAnsi="Arial" w:cs="Arial"/>
          <w:lang w:val="fr-FR"/>
          <w:rPrChange w:id="18" w:author="Moussa Amrani" w:date="2020-09-08T14:08:00Z">
            <w:rPr>
              <w:rFonts w:ascii="Arial" w:hAnsi="Arial" w:cs="Arial"/>
            </w:rPr>
          </w:rPrChange>
        </w:rPr>
      </w:pPr>
      <w:r w:rsidRPr="00EF2E35">
        <w:rPr>
          <w:rFonts w:ascii="Arial" w:hAnsi="Arial" w:cs="Arial"/>
          <w:lang w:val="fr-FR"/>
        </w:rPr>
        <w:t>Hana Mkaouar, Télécom Paris, Institut Polytechnique de Paris</w:t>
      </w:r>
    </w:p>
    <w:p w14:paraId="16F41A3D" w14:textId="1BEC6954" w:rsidR="00134CB5" w:rsidRPr="00EF2E35" w:rsidRDefault="00134CB5" w:rsidP="00134CB5">
      <w:pPr>
        <w:pStyle w:val="ListParagraph"/>
        <w:numPr>
          <w:ilvl w:val="0"/>
          <w:numId w:val="4"/>
        </w:numPr>
        <w:jc w:val="both"/>
        <w:rPr>
          <w:rFonts w:ascii="Arial" w:hAnsi="Arial" w:cs="Arial"/>
        </w:rPr>
      </w:pPr>
      <w:r w:rsidRPr="00EF2E35">
        <w:rPr>
          <w:rFonts w:ascii="Arial" w:hAnsi="Arial" w:cs="Arial"/>
        </w:rPr>
        <w:t>Eva Navarro-Lopez, University of Manchester</w:t>
      </w:r>
    </w:p>
    <w:p w14:paraId="512A8C12" w14:textId="5D04D0AF" w:rsidR="00EF2E35" w:rsidRDefault="00134CB5" w:rsidP="00EF2E35">
      <w:pPr>
        <w:pStyle w:val="ListParagraph"/>
        <w:numPr>
          <w:ilvl w:val="0"/>
          <w:numId w:val="4"/>
        </w:numPr>
        <w:jc w:val="both"/>
        <w:rPr>
          <w:rFonts w:ascii="Arial" w:hAnsi="Arial" w:cs="Arial"/>
        </w:rPr>
      </w:pPr>
      <w:r w:rsidRPr="00EF2E35">
        <w:rPr>
          <w:rFonts w:ascii="Arial" w:hAnsi="Arial" w:cs="Arial"/>
        </w:rPr>
        <w:t>Oksana Nikiforova, Riga Technical University</w:t>
      </w:r>
    </w:p>
    <w:p w14:paraId="1FB7AC57" w14:textId="1CC6A3B7" w:rsidR="00EF2E35" w:rsidRDefault="00EF2E35" w:rsidP="00EF2E35">
      <w:pPr>
        <w:pStyle w:val="ListParagraph"/>
        <w:numPr>
          <w:ilvl w:val="0"/>
          <w:numId w:val="4"/>
        </w:numPr>
        <w:jc w:val="both"/>
        <w:rPr>
          <w:rFonts w:ascii="Arial" w:hAnsi="Arial" w:cs="Arial"/>
        </w:rPr>
      </w:pPr>
      <w:r w:rsidRPr="00EF2E35">
        <w:rPr>
          <w:rFonts w:ascii="Arial" w:hAnsi="Arial" w:cs="Arial"/>
        </w:rPr>
        <w:t>Ahsan Qamar, Ford Motor Company</w:t>
      </w:r>
    </w:p>
    <w:p w14:paraId="3DEAA1D6" w14:textId="0B836AAA"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lastRenderedPageBreak/>
        <w:t>Akshay Rajhans, Mathworks</w:t>
      </w:r>
    </w:p>
    <w:p w14:paraId="5F097C08" w14:textId="4B487D7B"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t>Arend Rensink, Universiteit Twente</w:t>
      </w:r>
    </w:p>
    <w:p w14:paraId="00BDB25D" w14:textId="3702BBB7"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t>Bran Selic, Malina Software Corporation</w:t>
      </w:r>
    </w:p>
    <w:p w14:paraId="436C6AB1" w14:textId="7EE821C2" w:rsidR="00134CB5" w:rsidRPr="00EF2E35" w:rsidRDefault="00134CB5" w:rsidP="00EF2E35">
      <w:pPr>
        <w:pStyle w:val="ListParagraph"/>
        <w:numPr>
          <w:ilvl w:val="0"/>
          <w:numId w:val="4"/>
        </w:numPr>
        <w:jc w:val="both"/>
        <w:rPr>
          <w:rFonts w:ascii="Arial" w:hAnsi="Arial" w:cs="Arial"/>
        </w:rPr>
      </w:pPr>
      <w:r w:rsidRPr="00EF2E35">
        <w:rPr>
          <w:rFonts w:ascii="Arial" w:hAnsi="Arial" w:cs="Arial"/>
        </w:rPr>
        <w:t>Eugene Syriani, Université de Montréal</w:t>
      </w:r>
    </w:p>
    <w:p w14:paraId="59B638A1" w14:textId="77777777" w:rsidR="00134CB5" w:rsidRPr="00EF2E35" w:rsidRDefault="00134CB5" w:rsidP="00134CB5">
      <w:pPr>
        <w:pStyle w:val="ListParagraph"/>
        <w:numPr>
          <w:ilvl w:val="0"/>
          <w:numId w:val="4"/>
        </w:numPr>
        <w:jc w:val="both"/>
        <w:rPr>
          <w:rFonts w:ascii="Arial" w:hAnsi="Arial" w:cs="Arial"/>
        </w:rPr>
      </w:pPr>
      <w:r w:rsidRPr="00EF2E35">
        <w:rPr>
          <w:rFonts w:ascii="Arial" w:hAnsi="Arial" w:cs="Arial"/>
        </w:rPr>
        <w:t>Martin Törngren, KTH Royal Institute of Technology</w:t>
      </w:r>
    </w:p>
    <w:p w14:paraId="49491325" w14:textId="1A2D4C68" w:rsidR="00134CB5" w:rsidRDefault="00134CB5" w:rsidP="00EF2E35">
      <w:pPr>
        <w:pStyle w:val="ListParagraph"/>
        <w:numPr>
          <w:ilvl w:val="0"/>
          <w:numId w:val="4"/>
        </w:numPr>
        <w:jc w:val="both"/>
        <w:rPr>
          <w:ins w:id="19" w:author="Moussa Amrani" w:date="2020-09-08T14:11:00Z"/>
          <w:rFonts w:ascii="Arial" w:hAnsi="Arial" w:cs="Arial"/>
        </w:rPr>
      </w:pPr>
      <w:r w:rsidRPr="00EF2E35">
        <w:rPr>
          <w:rFonts w:ascii="Arial" w:hAnsi="Arial" w:cs="Arial"/>
        </w:rPr>
        <w:t>Clark Verbrugge, McGill University</w:t>
      </w:r>
    </w:p>
    <w:p w14:paraId="56D8DF90" w14:textId="2DAFB8CB" w:rsidR="00833C30" w:rsidRPr="00EF2E35" w:rsidRDefault="00833C30" w:rsidP="00EF2E35">
      <w:pPr>
        <w:pStyle w:val="ListParagraph"/>
        <w:numPr>
          <w:ilvl w:val="0"/>
          <w:numId w:val="4"/>
        </w:numPr>
        <w:jc w:val="both"/>
        <w:rPr>
          <w:rFonts w:ascii="Arial" w:hAnsi="Arial" w:cs="Arial"/>
        </w:rPr>
      </w:pPr>
      <w:ins w:id="20" w:author="Moussa Amrani" w:date="2020-09-08T14:11:00Z">
        <w:r>
          <w:rPr>
            <w:rFonts w:ascii="Arial" w:hAnsi="Arial" w:cs="Arial"/>
          </w:rPr>
          <w:t xml:space="preserve">Manuel Wimmer, </w:t>
        </w:r>
      </w:ins>
      <w:ins w:id="21" w:author="Moussa Amrani" w:date="2020-09-08T14:12:00Z">
        <w:r>
          <w:rPr>
            <w:rFonts w:ascii="Arial" w:hAnsi="Arial" w:cs="Arial"/>
          </w:rPr>
          <w:t>JKU Linz, Austria</w:t>
        </w:r>
      </w:ins>
    </w:p>
    <w:p w14:paraId="069EA3DD" w14:textId="5DE7FEDE" w:rsidR="00134CB5" w:rsidRPr="00EF2E35" w:rsidRDefault="00134CB5" w:rsidP="00EF2E35">
      <w:pPr>
        <w:pStyle w:val="ListParagraph"/>
        <w:numPr>
          <w:ilvl w:val="0"/>
          <w:numId w:val="4"/>
        </w:numPr>
        <w:jc w:val="both"/>
        <w:rPr>
          <w:rFonts w:ascii="Arial" w:hAnsi="Arial" w:cs="Arial"/>
          <w:color w:val="FF0000"/>
        </w:rPr>
      </w:pPr>
      <w:r w:rsidRPr="00EF2E35">
        <w:rPr>
          <w:rFonts w:ascii="Arial" w:hAnsi="Arial" w:cs="Arial"/>
        </w:rPr>
        <w:t>Andreas Wortmann, RWTH Aachen University</w:t>
      </w:r>
    </w:p>
    <w:p w14:paraId="7239936A" w14:textId="43793563" w:rsidR="00CA2AFD" w:rsidRDefault="00CA2AFD" w:rsidP="00CA2AFD">
      <w:pPr>
        <w:jc w:val="both"/>
        <w:rPr>
          <w:ins w:id="22" w:author="Moussa Amrani" w:date="2020-09-11T13:23:00Z"/>
          <w:rFonts w:ascii="Arial" w:eastAsia="Arial" w:hAnsi="Arial" w:cs="Arial"/>
        </w:rPr>
      </w:pPr>
      <w:ins w:id="23" w:author="Moussa Amrani" w:date="2020-09-11T13:23:00Z">
        <w:r>
          <w:rPr>
            <w:rFonts w:ascii="Arial" w:eastAsia="Arial" w:hAnsi="Arial" w:cs="Arial"/>
          </w:rPr>
          <w:t xml:space="preserve">A special thank you to Simon Van Merlo, formerly from University of Antwerp, who </w:t>
        </w:r>
      </w:ins>
      <w:ins w:id="24" w:author="Moussa Amrani" w:date="2020-09-11T13:24:00Z">
        <w:r>
          <w:rPr>
            <w:rFonts w:ascii="Arial" w:eastAsia="Arial" w:hAnsi="Arial" w:cs="Arial"/>
          </w:rPr>
          <w:t xml:space="preserve">greatly </w:t>
        </w:r>
      </w:ins>
      <w:ins w:id="25" w:author="Moussa Amrani" w:date="2020-09-11T13:23:00Z">
        <w:r>
          <w:rPr>
            <w:rFonts w:ascii="Arial" w:eastAsia="Arial" w:hAnsi="Arial" w:cs="Arial"/>
          </w:rPr>
          <w:t xml:space="preserve">contributed to </w:t>
        </w:r>
      </w:ins>
      <w:ins w:id="26" w:author="Moussa Amrani" w:date="2020-09-11T13:24:00Z">
        <w:r>
          <w:rPr>
            <w:rFonts w:ascii="Arial" w:eastAsia="Arial" w:hAnsi="Arial" w:cs="Arial"/>
          </w:rPr>
          <w:t xml:space="preserve">the first edition of MPM4CPS last year (MoDELS’19 at Munich, Germany), and was involved in the organization of this edition from the start. </w:t>
        </w:r>
      </w:ins>
      <w:ins w:id="27" w:author="Moussa Amrani" w:date="2020-09-11T13:25:00Z">
        <w:r>
          <w:rPr>
            <w:rFonts w:ascii="Arial" w:eastAsia="Arial" w:hAnsi="Arial" w:cs="Arial"/>
          </w:rPr>
          <w:t>He now left academia to pursue a career in industry: good luck to you!</w:t>
        </w:r>
      </w:ins>
      <w:bookmarkStart w:id="28" w:name="_GoBack"/>
      <w:bookmarkEnd w:id="28"/>
    </w:p>
    <w:p w14:paraId="1CF3312C" w14:textId="77777777" w:rsidR="00CA2AFD" w:rsidRDefault="00CA2AFD" w:rsidP="00546EFE">
      <w:pPr>
        <w:jc w:val="both"/>
        <w:rPr>
          <w:ins w:id="29" w:author="Moussa Amrani" w:date="2020-09-11T13:23:00Z"/>
          <w:rFonts w:ascii="Arial" w:eastAsia="Arial" w:hAnsi="Arial" w:cs="Arial"/>
        </w:rPr>
      </w:pPr>
    </w:p>
    <w:p w14:paraId="48745E00" w14:textId="25D95088" w:rsidR="00546EFE" w:rsidRPr="00531E8F" w:rsidRDefault="00546EFE" w:rsidP="00546EFE">
      <w:pPr>
        <w:jc w:val="both"/>
        <w:rPr>
          <w:rFonts w:ascii="Arial" w:eastAsia="Arial" w:hAnsi="Arial" w:cs="Arial"/>
        </w:rPr>
      </w:pPr>
      <w:r w:rsidRPr="00531E8F">
        <w:rPr>
          <w:rFonts w:ascii="Arial" w:eastAsia="Arial" w:hAnsi="Arial" w:cs="Arial"/>
        </w:rPr>
        <w:t xml:space="preserve">Last but not least, our thanks go to our Steering Committee members: </w:t>
      </w:r>
    </w:p>
    <w:p w14:paraId="6B302E7C" w14:textId="660060AA" w:rsidR="00546EFE" w:rsidRPr="00546EFE" w:rsidRDefault="00546EFE" w:rsidP="00546EFE">
      <w:pPr>
        <w:pStyle w:val="ListParagraph"/>
        <w:numPr>
          <w:ilvl w:val="0"/>
          <w:numId w:val="5"/>
        </w:numPr>
        <w:jc w:val="both"/>
        <w:rPr>
          <w:rFonts w:ascii="Arial" w:eastAsia="Arial" w:hAnsi="Arial" w:cs="Arial"/>
        </w:rPr>
      </w:pPr>
      <w:r w:rsidRPr="00546EFE">
        <w:rPr>
          <w:rFonts w:ascii="Arial" w:eastAsia="Arial" w:hAnsi="Arial" w:cs="Arial"/>
        </w:rPr>
        <w:t>Hans Vangheluwe (University of Antwerp – Flanders Make, Belgium)</w:t>
      </w:r>
    </w:p>
    <w:p w14:paraId="32744269" w14:textId="37893DB7" w:rsidR="00546EFE" w:rsidRPr="00546EFE" w:rsidRDefault="00546EFE" w:rsidP="00546EFE">
      <w:pPr>
        <w:pStyle w:val="ListParagraph"/>
        <w:numPr>
          <w:ilvl w:val="0"/>
          <w:numId w:val="5"/>
        </w:numPr>
        <w:jc w:val="both"/>
        <w:rPr>
          <w:rFonts w:ascii="Arial" w:eastAsia="Arial" w:hAnsi="Arial" w:cs="Arial"/>
        </w:rPr>
      </w:pPr>
      <w:r w:rsidRPr="00546EFE">
        <w:rPr>
          <w:rFonts w:ascii="Arial" w:eastAsia="Arial" w:hAnsi="Arial" w:cs="Arial"/>
        </w:rPr>
        <w:t>Pieter J. Mosterman (MathWorks, USA)</w:t>
      </w:r>
    </w:p>
    <w:p w14:paraId="31247742" w14:textId="271154CC" w:rsidR="00546EFE" w:rsidRPr="00546EFE" w:rsidRDefault="00546EFE" w:rsidP="00546EFE">
      <w:pPr>
        <w:pStyle w:val="ListParagraph"/>
        <w:numPr>
          <w:ilvl w:val="0"/>
          <w:numId w:val="5"/>
        </w:numPr>
        <w:jc w:val="both"/>
        <w:rPr>
          <w:rFonts w:ascii="Arial" w:eastAsia="Arial" w:hAnsi="Arial" w:cs="Arial"/>
        </w:rPr>
      </w:pPr>
      <w:r w:rsidRPr="00546EFE">
        <w:rPr>
          <w:rFonts w:ascii="Arial" w:eastAsia="Arial" w:hAnsi="Arial" w:cs="Arial"/>
        </w:rPr>
        <w:t>Jeff Gray (University of Alabama, USA)</w:t>
      </w:r>
    </w:p>
    <w:p w14:paraId="18B5889D" w14:textId="5EEEDC3E" w:rsidR="00546EFE" w:rsidRPr="0030218C" w:rsidRDefault="00546EFE" w:rsidP="00546EFE">
      <w:pPr>
        <w:pStyle w:val="ListParagraph"/>
        <w:numPr>
          <w:ilvl w:val="0"/>
          <w:numId w:val="5"/>
        </w:numPr>
        <w:jc w:val="both"/>
        <w:rPr>
          <w:rFonts w:ascii="Arial" w:eastAsia="Arial" w:hAnsi="Arial" w:cs="Arial"/>
          <w:lang w:val="fr-FR"/>
        </w:rPr>
      </w:pPr>
      <w:r w:rsidRPr="0030218C">
        <w:rPr>
          <w:rFonts w:ascii="Arial" w:eastAsia="Arial" w:hAnsi="Arial" w:cs="Arial"/>
          <w:lang w:val="fr-FR"/>
        </w:rPr>
        <w:t>Vasco Amaral (Universidade NOVA de Lisboa, Portugal)</w:t>
      </w:r>
    </w:p>
    <w:p w14:paraId="22562912" w14:textId="07206F6B" w:rsidR="00546EFE" w:rsidRPr="00531E8F" w:rsidRDefault="00546EFE" w:rsidP="00546EFE">
      <w:pPr>
        <w:jc w:val="both"/>
        <w:rPr>
          <w:rFonts w:ascii="Arial" w:eastAsia="Arial" w:hAnsi="Arial" w:cs="Arial"/>
        </w:rPr>
      </w:pPr>
      <w:r>
        <w:rPr>
          <w:rFonts w:ascii="Arial" w:eastAsia="Arial" w:hAnsi="Arial" w:cs="Arial"/>
        </w:rPr>
        <w:t>MPM4CPS</w:t>
      </w:r>
      <w:r w:rsidRPr="00531E8F">
        <w:rPr>
          <w:rFonts w:ascii="Arial" w:eastAsia="Arial" w:hAnsi="Arial" w:cs="Arial"/>
        </w:rPr>
        <w:t xml:space="preserve"> 2020 was particularly challenging to organize (in line with many other workshops and conferences) due to the COVID-19 pandemic and we thank everyone who helped in addition to make the first virtual edition of </w:t>
      </w:r>
      <w:r>
        <w:rPr>
          <w:rFonts w:ascii="Arial" w:eastAsia="Arial" w:hAnsi="Arial" w:cs="Arial"/>
        </w:rPr>
        <w:t>MPM4CPS</w:t>
      </w:r>
      <w:r w:rsidRPr="00531E8F">
        <w:rPr>
          <w:rFonts w:ascii="Arial" w:eastAsia="Arial" w:hAnsi="Arial" w:cs="Arial"/>
        </w:rPr>
        <w:t xml:space="preserve"> possible.</w:t>
      </w:r>
    </w:p>
    <w:p w14:paraId="5E724C83" w14:textId="77777777" w:rsidR="00546EFE" w:rsidRPr="00531E8F" w:rsidRDefault="00546EFE" w:rsidP="00546EFE">
      <w:pPr>
        <w:jc w:val="both"/>
        <w:rPr>
          <w:rFonts w:ascii="Arial" w:eastAsia="Arial" w:hAnsi="Arial" w:cs="Arial"/>
        </w:rPr>
      </w:pPr>
    </w:p>
    <w:p w14:paraId="61EE2789" w14:textId="21655879" w:rsidR="00546EFE" w:rsidRPr="0030218C" w:rsidRDefault="00546EFE" w:rsidP="00546EFE">
      <w:pPr>
        <w:rPr>
          <w:rFonts w:ascii="Arial" w:eastAsia="Arial" w:hAnsi="Arial" w:cs="Arial"/>
          <w:lang w:val="fr-FR"/>
        </w:rPr>
      </w:pPr>
      <w:r w:rsidRPr="0030218C">
        <w:rPr>
          <w:rFonts w:ascii="Arial" w:eastAsia="Arial" w:hAnsi="Arial" w:cs="Arial"/>
          <w:lang w:val="fr-FR"/>
        </w:rPr>
        <w:t>Moussa Amrani, Dominique Blouin, Julien DeAntoni, Simon Van Mierlo</w:t>
      </w:r>
      <w:r w:rsidRPr="0030218C">
        <w:rPr>
          <w:rFonts w:ascii="Arial" w:hAnsi="Arial" w:cs="Arial"/>
          <w:lang w:val="fr-FR"/>
        </w:rPr>
        <w:t xml:space="preserve"> </w:t>
      </w:r>
      <w:r w:rsidRPr="0030218C">
        <w:rPr>
          <w:rFonts w:ascii="Arial" w:eastAsia="Arial" w:hAnsi="Arial" w:cs="Arial"/>
          <w:lang w:val="fr-FR"/>
        </w:rPr>
        <w:t>and Manuel Wimmer</w:t>
      </w:r>
    </w:p>
    <w:p w14:paraId="086FACD5" w14:textId="367A8377" w:rsidR="00546EFE" w:rsidRPr="00531E8F" w:rsidRDefault="00546EFE" w:rsidP="00546EFE">
      <w:pPr>
        <w:jc w:val="both"/>
        <w:rPr>
          <w:rFonts w:ascii="Arial" w:eastAsia="Arial" w:hAnsi="Arial" w:cs="Arial"/>
        </w:rPr>
      </w:pPr>
      <w:r>
        <w:rPr>
          <w:rFonts w:ascii="Arial" w:eastAsia="Arial" w:hAnsi="Arial" w:cs="Arial"/>
        </w:rPr>
        <w:t>MPM4CPS</w:t>
      </w:r>
      <w:r w:rsidRPr="00531E8F">
        <w:rPr>
          <w:rFonts w:ascii="Arial" w:eastAsia="Arial" w:hAnsi="Arial" w:cs="Arial"/>
        </w:rPr>
        <w:t xml:space="preserve"> 2020 Workshop Organizers</w:t>
      </w:r>
    </w:p>
    <w:sectPr w:rsidR="00546EFE" w:rsidRPr="00531E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B67"/>
    <w:multiLevelType w:val="hybridMultilevel"/>
    <w:tmpl w:val="451A84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2315EBA"/>
    <w:multiLevelType w:val="multilevel"/>
    <w:tmpl w:val="9A1C9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61A90"/>
    <w:multiLevelType w:val="hybridMultilevel"/>
    <w:tmpl w:val="59EE93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3C655F"/>
    <w:multiLevelType w:val="multilevel"/>
    <w:tmpl w:val="58AAF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E8299E"/>
    <w:multiLevelType w:val="hybridMultilevel"/>
    <w:tmpl w:val="9AF2DF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sa Amrani">
    <w15:presenceInfo w15:providerId="None" w15:userId="Moussa Amr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8B1"/>
    <w:rsid w:val="00134CB5"/>
    <w:rsid w:val="00145280"/>
    <w:rsid w:val="0030218C"/>
    <w:rsid w:val="003C7B22"/>
    <w:rsid w:val="00511F0E"/>
    <w:rsid w:val="00546EFE"/>
    <w:rsid w:val="00822637"/>
    <w:rsid w:val="00833C30"/>
    <w:rsid w:val="00873D2E"/>
    <w:rsid w:val="008E2D7A"/>
    <w:rsid w:val="009426A3"/>
    <w:rsid w:val="00AB260B"/>
    <w:rsid w:val="00CA2AFD"/>
    <w:rsid w:val="00CC48B1"/>
    <w:rsid w:val="00DC7D6C"/>
    <w:rsid w:val="00E8502A"/>
    <w:rsid w:val="00EF2E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D08"/>
  <w15:docId w15:val="{35A90C7A-94E9-492A-9FB0-35E67D9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6EFE"/>
    <w:pPr>
      <w:ind w:left="720"/>
      <w:contextualSpacing/>
    </w:pPr>
  </w:style>
  <w:style w:type="paragraph" w:styleId="BalloonText">
    <w:name w:val="Balloon Text"/>
    <w:basedOn w:val="Normal"/>
    <w:link w:val="BalloonTextChar"/>
    <w:uiPriority w:val="99"/>
    <w:semiHidden/>
    <w:unhideWhenUsed/>
    <w:rsid w:val="00AB2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6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2HnOdi46xzFG+FpDHi2pqYy9VA==">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994</Words>
  <Characters>5668</Characters>
  <Application>Microsoft Office Word</Application>
  <DocSecurity>0</DocSecurity>
  <Lines>47</Lines>
  <Paragraphs>13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Telecom ParisTech</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 Burgueño Caballero</dc:creator>
  <cp:lastModifiedBy>Moussa Amrani</cp:lastModifiedBy>
  <cp:revision>3</cp:revision>
  <dcterms:created xsi:type="dcterms:W3CDTF">2020-09-08T12:12:00Z</dcterms:created>
  <dcterms:modified xsi:type="dcterms:W3CDTF">2020-09-11T11:25:00Z</dcterms:modified>
</cp:coreProperties>
</file>